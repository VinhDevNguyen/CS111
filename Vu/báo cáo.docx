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67DCC" w14:textId="447AA786" w:rsidR="001B4C7C" w:rsidRDefault="001B4C7C" w:rsidP="001B4C7C">
      <w:pPr>
        <w:jc w:val="center"/>
        <w:rPr>
          <w:ins w:id="0" w:author="Đinh Xuân Vũ" w:date="2020-04-05T14:13:00Z"/>
          <w:sz w:val="40"/>
          <w:szCs w:val="40"/>
          <w:lang w:val="vi-VN"/>
        </w:rPr>
      </w:pPr>
      <w:ins w:id="1" w:author="Đinh Xuân Vũ" w:date="2020-04-05T14:12:00Z">
        <w:r w:rsidRPr="001B4C7C">
          <w:rPr>
            <w:sz w:val="40"/>
            <w:szCs w:val="40"/>
            <w:rPrChange w:id="2" w:author="Đinh Xuân Vũ" w:date="2020-04-05T14:12:00Z">
              <w:rPr/>
            </w:rPrChange>
          </w:rPr>
          <w:t>BÁO</w:t>
        </w:r>
        <w:r w:rsidRPr="001B4C7C">
          <w:rPr>
            <w:sz w:val="40"/>
            <w:szCs w:val="40"/>
            <w:lang w:val="vi-VN"/>
            <w:rPrChange w:id="3" w:author="Đinh Xuân Vũ" w:date="2020-04-05T14:12:00Z">
              <w:rPr>
                <w:lang w:val="vi-VN"/>
              </w:rPr>
            </w:rPrChange>
          </w:rPr>
          <w:t xml:space="preserve"> CÁO  BÀI TẬP 2</w:t>
        </w:r>
      </w:ins>
    </w:p>
    <w:p w14:paraId="30799420" w14:textId="1090ADD3" w:rsidR="001B4C7C" w:rsidRDefault="001B4C7C" w:rsidP="001B4C7C">
      <w:pPr>
        <w:rPr>
          <w:ins w:id="4" w:author="Đinh Xuân Vũ" w:date="2020-04-05T14:13:00Z"/>
          <w:sz w:val="30"/>
          <w:szCs w:val="30"/>
          <w:lang w:val="vi-VN"/>
        </w:rPr>
      </w:pPr>
      <w:ins w:id="5" w:author="Đinh Xuân Vũ" w:date="2020-04-05T14:13:00Z">
        <w:r>
          <w:rPr>
            <w:sz w:val="30"/>
            <w:szCs w:val="30"/>
            <w:lang w:val="vi-VN"/>
          </w:rPr>
          <w:t xml:space="preserve">Thành viên nhóm: </w:t>
        </w:r>
      </w:ins>
    </w:p>
    <w:p w14:paraId="19694222" w14:textId="71908602" w:rsidR="001B4C7C" w:rsidRDefault="001B4C7C" w:rsidP="001B4C7C">
      <w:pPr>
        <w:pStyle w:val="ListParagraph"/>
        <w:numPr>
          <w:ilvl w:val="0"/>
          <w:numId w:val="1"/>
        </w:numPr>
        <w:rPr>
          <w:ins w:id="6" w:author="Đinh Xuân Vũ" w:date="2020-04-05T14:13:00Z"/>
          <w:sz w:val="30"/>
          <w:szCs w:val="30"/>
          <w:lang w:val="vi-VN"/>
        </w:rPr>
      </w:pPr>
      <w:ins w:id="7" w:author="Đinh Xuân Vũ" w:date="2020-04-05T14:13:00Z">
        <w:r>
          <w:rPr>
            <w:sz w:val="30"/>
            <w:szCs w:val="30"/>
            <w:lang w:val="vi-VN"/>
          </w:rPr>
          <w:t xml:space="preserve">Đinh Xuân Vũ (18521662) </w:t>
        </w:r>
      </w:ins>
    </w:p>
    <w:p w14:paraId="5071E20D" w14:textId="31865EC1" w:rsidR="001B4C7C" w:rsidRDefault="001B4C7C" w:rsidP="001B4C7C">
      <w:pPr>
        <w:pStyle w:val="ListParagraph"/>
        <w:numPr>
          <w:ilvl w:val="0"/>
          <w:numId w:val="1"/>
        </w:numPr>
        <w:rPr>
          <w:ins w:id="8" w:author="Đinh Xuân Vũ" w:date="2020-04-05T14:15:00Z"/>
          <w:sz w:val="30"/>
          <w:szCs w:val="30"/>
          <w:lang w:val="vi-VN"/>
        </w:rPr>
      </w:pPr>
      <w:ins w:id="9" w:author="Đinh Xuân Vũ" w:date="2020-04-05T14:13:00Z">
        <w:r>
          <w:rPr>
            <w:sz w:val="30"/>
            <w:szCs w:val="30"/>
            <w:lang w:val="vi-VN"/>
          </w:rPr>
          <w:t>Nguyễn Thành Vinh (</w:t>
        </w:r>
      </w:ins>
      <w:ins w:id="10" w:author="Đinh Xuân Vũ" w:date="2020-04-05T14:14:00Z">
        <w:r>
          <w:rPr>
            <w:rFonts w:ascii="Segoe UI" w:hAnsi="Segoe UI" w:cs="Segoe UI"/>
            <w:color w:val="000000"/>
            <w:sz w:val="23"/>
            <w:szCs w:val="23"/>
            <w:shd w:val="clear" w:color="auto" w:fill="F1F0F0"/>
          </w:rPr>
          <w:t>18521654</w:t>
        </w:r>
      </w:ins>
      <w:ins w:id="11" w:author="Đinh Xuân Vũ" w:date="2020-04-05T14:13:00Z">
        <w:r>
          <w:rPr>
            <w:sz w:val="30"/>
            <w:szCs w:val="30"/>
            <w:lang w:val="vi-VN"/>
          </w:rPr>
          <w:t>)</w:t>
        </w:r>
      </w:ins>
    </w:p>
    <w:p w14:paraId="0AEDEDE7" w14:textId="099FCA9D" w:rsidR="00C424D1" w:rsidRDefault="00C424D1" w:rsidP="00C424D1">
      <w:pPr>
        <w:rPr>
          <w:ins w:id="12" w:author="Đinh Xuân Vũ" w:date="2020-04-05T14:17:00Z"/>
          <w:sz w:val="30"/>
          <w:szCs w:val="30"/>
          <w:lang w:val="vi-VN"/>
        </w:rPr>
      </w:pPr>
      <w:ins w:id="13" w:author="Đinh Xuân Vũ" w:date="2020-04-05T14:17:00Z">
        <w:r>
          <w:rPr>
            <w:sz w:val="30"/>
            <w:szCs w:val="30"/>
          </w:rPr>
          <w:t>Ý</w:t>
        </w:r>
        <w:r>
          <w:rPr>
            <w:sz w:val="30"/>
            <w:szCs w:val="30"/>
            <w:lang w:val="vi-VN"/>
          </w:rPr>
          <w:t xml:space="preserve"> tưởng giải quyết: </w:t>
        </w:r>
      </w:ins>
    </w:p>
    <w:p w14:paraId="639D5779" w14:textId="6D6EF659" w:rsidR="00C424D1" w:rsidRPr="00C424D1" w:rsidRDefault="00C424D1" w:rsidP="00C424D1">
      <w:pPr>
        <w:pStyle w:val="ListParagraph"/>
        <w:numPr>
          <w:ilvl w:val="0"/>
          <w:numId w:val="1"/>
        </w:numPr>
        <w:rPr>
          <w:sz w:val="26"/>
          <w:szCs w:val="26"/>
          <w:lang w:val="vi-VN"/>
          <w:rPrChange w:id="14" w:author="Đinh Xuân Vũ" w:date="2020-04-05T14:17:00Z">
            <w:rPr/>
          </w:rPrChange>
        </w:rPr>
        <w:pPrChange w:id="15" w:author="Đinh Xuân Vũ" w:date="2020-04-05T14:17:00Z">
          <w:pPr/>
        </w:pPrChange>
      </w:pPr>
      <w:ins w:id="16" w:author="Đinh Xuân Vũ" w:date="2020-04-05T14:17:00Z">
        <w:r w:rsidRPr="00C424D1">
          <w:rPr>
            <w:sz w:val="26"/>
            <w:szCs w:val="26"/>
            <w:lang w:val="vi-VN"/>
            <w:rPrChange w:id="17" w:author="Đinh Xuân Vũ" w:date="2020-04-05T14:17:00Z">
              <w:rPr>
                <w:sz w:val="30"/>
                <w:szCs w:val="30"/>
                <w:lang w:val="vi-VN"/>
              </w:rPr>
            </w:rPrChange>
          </w:rPr>
          <w:t>Ngôn ngữ được sử dụng</w:t>
        </w:r>
        <w:r>
          <w:rPr>
            <w:sz w:val="26"/>
            <w:szCs w:val="26"/>
            <w:lang w:val="vi-VN"/>
          </w:rPr>
          <w:t xml:space="preserve"> </w:t>
        </w:r>
        <w:r w:rsidRPr="00C424D1">
          <w:rPr>
            <w:b/>
            <w:bCs/>
            <w:sz w:val="26"/>
            <w:szCs w:val="26"/>
            <w:lang w:val="vi-VN"/>
            <w:rPrChange w:id="18" w:author="Đinh Xuân Vũ" w:date="2020-04-05T14:18:00Z">
              <w:rPr>
                <w:sz w:val="26"/>
                <w:szCs w:val="26"/>
                <w:lang w:val="vi-VN"/>
              </w:rPr>
            </w:rPrChange>
          </w:rPr>
          <w:t>Python</w:t>
        </w:r>
      </w:ins>
      <w:bookmarkStart w:id="19" w:name="_GoBack"/>
      <w:bookmarkEnd w:id="19"/>
    </w:p>
    <w:sectPr w:rsidR="00C424D1" w:rsidRPr="00C4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54B81"/>
    <w:multiLevelType w:val="hybridMultilevel"/>
    <w:tmpl w:val="15DC17C0"/>
    <w:lvl w:ilvl="0" w:tplc="2EA6EE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Đinh Xuân Vũ">
    <w15:presenceInfo w15:providerId="None" w15:userId="Đinh Xuân Vũ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56"/>
    <w:rsid w:val="001B4C7C"/>
    <w:rsid w:val="00C424D1"/>
    <w:rsid w:val="00C55356"/>
    <w:rsid w:val="00F6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0A40"/>
  <w15:chartTrackingRefBased/>
  <w15:docId w15:val="{BF78AC3C-A3BD-47F1-967C-6B23706F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C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C7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Xuân Vũ</dc:creator>
  <cp:keywords/>
  <dc:description/>
  <cp:lastModifiedBy>Đinh Xuân Vũ</cp:lastModifiedBy>
  <cp:revision>3</cp:revision>
  <dcterms:created xsi:type="dcterms:W3CDTF">2020-04-05T07:11:00Z</dcterms:created>
  <dcterms:modified xsi:type="dcterms:W3CDTF">2020-04-05T07:18:00Z</dcterms:modified>
</cp:coreProperties>
</file>